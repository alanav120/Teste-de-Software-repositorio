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E64D7C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E64D7C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5C0E3A">
        <w:rPr>
          <w:i w:val="0"/>
        </w:rPr>
        <w:t xml:space="preserve"> </w:t>
      </w:r>
      <w:r w:rsidR="00103FC1">
        <w:rPr>
          <w:i w:val="0"/>
          <w:color w:val="000000"/>
        </w:rPr>
        <w:t>Sistema Biblioteca Livre Leitura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C0E3A">
        <w:rPr>
          <w:i w:val="0"/>
        </w:rPr>
        <w:t xml:space="preserve"> </w:t>
      </w:r>
      <w:r w:rsidR="00E64D7C">
        <w:rPr>
          <w:i w:val="0"/>
        </w:rPr>
        <w:t>1.0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  <w:bookmarkStart w:id="1" w:name="_GoBack"/>
      <w:bookmarkEnd w:id="1"/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</w:t>
      </w:r>
      <w:r w:rsidR="005C0E3A">
        <w:rPr>
          <w:sz w:val="28"/>
          <w:lang w:val="pt-BR"/>
        </w:rPr>
        <w:t>lana Vieira</w:t>
      </w:r>
    </w:p>
    <w:p w:rsidR="00562868" w:rsidRDefault="00103FC1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Jonatas Lima</w:t>
      </w:r>
    </w:p>
    <w:p w:rsidR="00103FC1" w:rsidRDefault="00103FC1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Thainá Martires</w:t>
      </w:r>
    </w:p>
    <w:p w:rsidR="00103FC1" w:rsidRPr="001D4FEF" w:rsidRDefault="00103FC1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Robson Henrique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1D4FEF" w:rsidTr="00562868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:rsidTr="00562868">
        <w:tc>
          <w:tcPr>
            <w:tcW w:w="1379" w:type="pct"/>
          </w:tcPr>
          <w:p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:rsidTr="00562868">
        <w:tc>
          <w:tcPr>
            <w:tcW w:w="1379" w:type="pct"/>
          </w:tcPr>
          <w:p w:rsidR="00862443" w:rsidRPr="001D4FEF" w:rsidRDefault="00862443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:rsidR="00862443" w:rsidRPr="001D4FEF" w:rsidRDefault="00862443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A77EB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_Toc242451437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_Toc242451438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_Toc242451439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_Toc242451440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_Toc242451441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_Toc242451442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_Toc242451443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4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_Toc242451444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_Toc242451445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_Toc242451446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_Toc242451447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_Toc242451448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_Toc242451449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_Toc242451450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_Toc242451451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_Toc242451452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_Toc242451453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_Toc242451454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5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_Toc242451455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_Toc242451456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A77EB3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_Toc242451457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A77EB3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_Toc242451458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A77EB3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_Toc242451459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A77EB3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_Toc242451460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6</w:t>
      </w:r>
      <w:r w:rsidR="00A77EB3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_Toc242451461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A77EB3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_Toc242451462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A77EB3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_Toc242451463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_Toc242451464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7</w:t>
      </w:r>
      <w:r w:rsidR="00A77EB3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_Toc242451465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8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_Toc242451466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9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_Toc242451467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10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_Toc242451468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11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E64D7C">
        <w:rPr>
          <w:noProof/>
          <w:lang w:val="pt-BR"/>
        </w:rPr>
        <w:tab/>
      </w:r>
      <w:r w:rsidR="00A77EB3">
        <w:rPr>
          <w:noProof/>
        </w:rPr>
        <w:fldChar w:fldCharType="begin"/>
      </w:r>
      <w:r w:rsidRPr="00E64D7C">
        <w:rPr>
          <w:noProof/>
          <w:lang w:val="pt-BR"/>
        </w:rPr>
        <w:instrText xml:space="preserve"> PAGEREF _Toc242451469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 w:rsidRPr="00E64D7C">
        <w:rPr>
          <w:noProof/>
          <w:lang w:val="pt-BR"/>
        </w:rPr>
        <w:t>12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A77EB3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>
        <w:rPr>
          <w:noProof/>
        </w:rPr>
        <w:t>13</w:t>
      </w:r>
      <w:r w:rsidR="00A77EB3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A77EB3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A77EB3">
        <w:rPr>
          <w:noProof/>
        </w:rPr>
      </w:r>
      <w:r w:rsidR="00A77EB3">
        <w:rPr>
          <w:noProof/>
        </w:rPr>
        <w:fldChar w:fldCharType="separate"/>
      </w:r>
      <w:r>
        <w:rPr>
          <w:noProof/>
        </w:rPr>
        <w:t>14</w:t>
      </w:r>
      <w:r w:rsidR="00A77EB3">
        <w:rPr>
          <w:noProof/>
        </w:rPr>
        <w:fldChar w:fldCharType="end"/>
      </w:r>
    </w:p>
    <w:p w:rsidR="001173B8" w:rsidRPr="001D4FEF" w:rsidRDefault="00A77EB3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2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:rsidR="001173B8" w:rsidRDefault="00AB6223">
      <w:pPr>
        <w:pStyle w:val="Corpodetexto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&lt;</w:t>
      </w:r>
      <w:r w:rsidR="00562868"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  <w:proofErr w:type="gramStart"/>
      <w:r>
        <w:rPr>
          <w:rFonts w:ascii="Calibri" w:hAnsi="Calibri"/>
          <w:sz w:val="22"/>
          <w:lang w:val="pt-BR"/>
        </w:rPr>
        <w:t>&gt;</w:t>
      </w:r>
      <w:proofErr w:type="gramEnd"/>
    </w:p>
    <w:p w:rsidR="00AB6223" w:rsidRPr="001D4FEF" w:rsidRDefault="00AB6223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1"/>
    </w:p>
    <w:p w:rsidR="001173B8" w:rsidRPr="001D4FEF" w:rsidRDefault="00AB6223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&lt;</w:t>
      </w:r>
      <w:r w:rsidR="001173B8"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="001173B8" w:rsidRPr="001D4FEF">
        <w:rPr>
          <w:rFonts w:ascii="Calibri" w:hAnsi="Calibri"/>
          <w:sz w:val="22"/>
          <w:szCs w:val="22"/>
          <w:lang w:val="pt-BR"/>
        </w:rPr>
        <w:t>tivo</w:t>
      </w:r>
      <w:proofErr w:type="gramStart"/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  <w:proofErr w:type="gramEnd"/>
      <w:r>
        <w:rPr>
          <w:rFonts w:ascii="Calibri" w:hAnsi="Calibri"/>
          <w:sz w:val="22"/>
          <w:szCs w:val="22"/>
          <w:lang w:val="pt-BR"/>
        </w:rPr>
        <w:t>&gt;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:rsidR="001173B8" w:rsidRPr="001D4FEF" w:rsidRDefault="00AB6223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>
        <w:rPr>
          <w:rFonts w:ascii="Calibri" w:hAnsi="Calibri"/>
          <w:sz w:val="22"/>
          <w:lang w:val="pt-BR"/>
        </w:rPr>
        <w:t>&lt;</w:t>
      </w:r>
      <w:r w:rsidR="00562868" w:rsidRPr="001D4FEF">
        <w:rPr>
          <w:rFonts w:ascii="Calibri" w:hAnsi="Calibri"/>
          <w:sz w:val="22"/>
          <w:lang w:val="pt-BR"/>
        </w:rPr>
        <w:t>O que será testado?</w:t>
      </w:r>
      <w:r>
        <w:rPr>
          <w:rFonts w:ascii="Calibri" w:hAnsi="Calibri"/>
          <w:sz w:val="22"/>
          <w:lang w:val="pt-BR"/>
        </w:rPr>
        <w:t>&gt;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:rsidR="009960B3" w:rsidRPr="001D4FEF" w:rsidRDefault="00AB6223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&lt;</w:t>
      </w:r>
      <w:r w:rsidR="00562868" w:rsidRPr="001D4FEF">
        <w:rPr>
          <w:rFonts w:ascii="Calibri" w:hAnsi="Calibri"/>
          <w:sz w:val="22"/>
          <w:lang w:val="pt-BR"/>
        </w:rPr>
        <w:t>O que não será testado?</w:t>
      </w:r>
      <w:r>
        <w:rPr>
          <w:rFonts w:ascii="Calibri" w:hAnsi="Calibri"/>
          <w:sz w:val="22"/>
          <w:lang w:val="pt-BR"/>
        </w:rPr>
        <w:t>&gt;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proofErr w:type="gramStart"/>
      <w:r w:rsidRPr="001D4FEF">
        <w:rPr>
          <w:rFonts w:ascii="Calibri" w:hAnsi="Calibri"/>
          <w:b/>
          <w:sz w:val="22"/>
          <w:lang w:val="pt-BR"/>
        </w:rPr>
        <w:t>1.4 Identificação</w:t>
      </w:r>
      <w:proofErr w:type="gramEnd"/>
      <w:r w:rsidRPr="001D4FEF">
        <w:rPr>
          <w:rFonts w:ascii="Calibri" w:hAnsi="Calibri"/>
          <w:b/>
          <w:sz w:val="22"/>
          <w:lang w:val="pt-BR"/>
        </w:rPr>
        <w:t xml:space="preserve">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</w:p>
    <w:p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proofErr w:type="gramStart"/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  <w:proofErr w:type="gramEnd"/>
    </w:p>
    <w:p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 xml:space="preserve">Teste de </w:t>
      </w:r>
      <w:proofErr w:type="gramStart"/>
      <w:r w:rsidRPr="001D4FEF">
        <w:rPr>
          <w:rFonts w:ascii="Calibri" w:hAnsi="Calibri"/>
          <w:b/>
          <w:sz w:val="22"/>
          <w:lang w:val="pt-BR"/>
        </w:rPr>
        <w:t>Performance</w:t>
      </w:r>
      <w:bookmarkEnd w:id="54"/>
      <w:proofErr w:type="gramEnd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242451465"/>
      <w:bookmarkStart w:id="72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2"/>
          <w:lang w:val="pt-BR"/>
        </w:rPr>
        <w:t>Riscos</w:t>
      </w:r>
      <w:bookmarkEnd w:id="71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562868" w:rsidRPr="001D4FEF" w:rsidRDefault="00562868">
      <w:pPr>
        <w:widowControl/>
        <w:spacing w:line="240" w:lineRule="auto"/>
      </w:pPr>
      <w:r w:rsidRPr="001D4FEF">
        <w:br w:type="page"/>
      </w: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2"/>
      <w:bookmarkEnd w:id="78"/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4BD" w:rsidRDefault="00A214BD">
      <w:pPr>
        <w:spacing w:line="240" w:lineRule="auto"/>
      </w:pPr>
      <w:r>
        <w:separator/>
      </w:r>
    </w:p>
  </w:endnote>
  <w:endnote w:type="continuationSeparator" w:id="0">
    <w:p w:rsidR="00A214BD" w:rsidRDefault="00A21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4BD" w:rsidRDefault="00A214BD">
      <w:pPr>
        <w:spacing w:line="240" w:lineRule="auto"/>
      </w:pPr>
      <w:r>
        <w:separator/>
      </w:r>
    </w:p>
  </w:footnote>
  <w:footnote w:type="continuationSeparator" w:id="0">
    <w:p w:rsidR="00A214BD" w:rsidRDefault="00A21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Bdr>
        <w:top w:val="single" w:sz="6" w:space="1" w:color="auto"/>
      </w:pBdr>
    </w:pPr>
  </w:p>
  <w:p w:rsidR="00562868" w:rsidRDefault="00562868">
    <w:pPr>
      <w:pStyle w:val="Cabealho"/>
    </w:pPr>
  </w:p>
  <w:p w:rsidR="00562868" w:rsidRDefault="00562868"/>
  <w:p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3"/>
  </w:num>
  <w:num w:numId="8">
    <w:abstractNumId w:val="1"/>
  </w:num>
  <w:num w:numId="9">
    <w:abstractNumId w:val="21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84E33"/>
    <w:rsid w:val="0009106A"/>
    <w:rsid w:val="000B0543"/>
    <w:rsid w:val="000B3506"/>
    <w:rsid w:val="000D5A8A"/>
    <w:rsid w:val="0010379D"/>
    <w:rsid w:val="00103FC1"/>
    <w:rsid w:val="001173B8"/>
    <w:rsid w:val="0016692A"/>
    <w:rsid w:val="001B0575"/>
    <w:rsid w:val="001B375D"/>
    <w:rsid w:val="001D4FEF"/>
    <w:rsid w:val="00227DBD"/>
    <w:rsid w:val="002669DD"/>
    <w:rsid w:val="002732DA"/>
    <w:rsid w:val="00286506"/>
    <w:rsid w:val="00296374"/>
    <w:rsid w:val="003217B3"/>
    <w:rsid w:val="00326745"/>
    <w:rsid w:val="0038508A"/>
    <w:rsid w:val="003E64A3"/>
    <w:rsid w:val="004D48C0"/>
    <w:rsid w:val="004E2B5B"/>
    <w:rsid w:val="00522B1B"/>
    <w:rsid w:val="005561BF"/>
    <w:rsid w:val="00562868"/>
    <w:rsid w:val="00564F18"/>
    <w:rsid w:val="00592CCF"/>
    <w:rsid w:val="005C0E3A"/>
    <w:rsid w:val="005F3425"/>
    <w:rsid w:val="00673EF3"/>
    <w:rsid w:val="0067788C"/>
    <w:rsid w:val="006968C7"/>
    <w:rsid w:val="006D365A"/>
    <w:rsid w:val="0074521A"/>
    <w:rsid w:val="007879C3"/>
    <w:rsid w:val="007965F7"/>
    <w:rsid w:val="007A38F1"/>
    <w:rsid w:val="007B4680"/>
    <w:rsid w:val="0081191E"/>
    <w:rsid w:val="00812F88"/>
    <w:rsid w:val="00824144"/>
    <w:rsid w:val="00825DD2"/>
    <w:rsid w:val="00862443"/>
    <w:rsid w:val="008967DA"/>
    <w:rsid w:val="008B4EB7"/>
    <w:rsid w:val="008D289F"/>
    <w:rsid w:val="008E7950"/>
    <w:rsid w:val="008F11E5"/>
    <w:rsid w:val="00915622"/>
    <w:rsid w:val="00924BAC"/>
    <w:rsid w:val="009355E1"/>
    <w:rsid w:val="009960B3"/>
    <w:rsid w:val="009D3D4F"/>
    <w:rsid w:val="009F7193"/>
    <w:rsid w:val="00A214BD"/>
    <w:rsid w:val="00A46269"/>
    <w:rsid w:val="00A540B7"/>
    <w:rsid w:val="00A77EB3"/>
    <w:rsid w:val="00AB6223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64D7C"/>
    <w:rsid w:val="00E911BC"/>
    <w:rsid w:val="00EB108D"/>
    <w:rsid w:val="00EF792B"/>
    <w:rsid w:val="00F25B2A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13</TotalTime>
  <Pages>14</Pages>
  <Words>740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Allana</cp:lastModifiedBy>
  <cp:revision>7</cp:revision>
  <cp:lastPrinted>2004-07-30T18:38:00Z</cp:lastPrinted>
  <dcterms:created xsi:type="dcterms:W3CDTF">2014-09-05T12:48:00Z</dcterms:created>
  <dcterms:modified xsi:type="dcterms:W3CDTF">2016-12-01T01:25:00Z</dcterms:modified>
</cp:coreProperties>
</file>